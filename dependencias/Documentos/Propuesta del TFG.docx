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59" w:type="dxa"/>
        <w:tblLayout w:type="fixed"/>
        <w:tblLook w:val="0600" w:firstRow="0" w:lastRow="0" w:firstColumn="0" w:lastColumn="0" w:noHBand="1" w:noVBand="1"/>
      </w:tblPr>
      <w:tblGrid>
        <w:gridCol w:w="5612"/>
        <w:gridCol w:w="5447"/>
      </w:tblGrid>
      <w:tr w:rsidR="00A81248" w:rsidRPr="0000352C" w14:paraId="275F299B" w14:textId="77777777" w:rsidTr="007B6914">
        <w:trPr>
          <w:trHeight w:val="102"/>
        </w:trPr>
        <w:tc>
          <w:tcPr>
            <w:tcW w:w="5612" w:type="dxa"/>
          </w:tcPr>
          <w:p w14:paraId="0CE2BE9E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  <w:tc>
          <w:tcPr>
            <w:tcW w:w="5447" w:type="dxa"/>
          </w:tcPr>
          <w:p w14:paraId="71B77DB9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</w:tr>
      <w:tr w:rsidR="00A81248" w:rsidRPr="0000352C" w14:paraId="615A6D01" w14:textId="77777777" w:rsidTr="007B6914">
        <w:trPr>
          <w:trHeight w:val="2600"/>
        </w:trPr>
        <w:tc>
          <w:tcPr>
            <w:tcW w:w="5612" w:type="dxa"/>
          </w:tcPr>
          <w:p w14:paraId="08CBDB7B" w14:textId="5FF998B0" w:rsidR="00B528FA" w:rsidRPr="0000352C" w:rsidRDefault="00B528FA" w:rsidP="00C62C55">
            <w:pPr>
              <w:pStyle w:val="Tituloprincipal"/>
            </w:pPr>
            <w:bookmarkStart w:id="0" w:name="_Toc181100051"/>
            <w:r>
              <w:t>Propuesta TFG</w:t>
            </w:r>
            <w:bookmarkEnd w:id="0"/>
          </w:p>
        </w:tc>
        <w:tc>
          <w:tcPr>
            <w:tcW w:w="5447" w:type="dxa"/>
          </w:tcPr>
          <w:p w14:paraId="0FAFABB1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4CCE063C" w14:textId="77777777" w:rsidTr="007B6914">
        <w:trPr>
          <w:trHeight w:val="8477"/>
        </w:trPr>
        <w:tc>
          <w:tcPr>
            <w:tcW w:w="5612" w:type="dxa"/>
          </w:tcPr>
          <w:p w14:paraId="6514B90B" w14:textId="77777777" w:rsidR="00A81248" w:rsidRPr="0000352C" w:rsidRDefault="00A81248">
            <w:pPr>
              <w:rPr>
                <w:noProof/>
              </w:rPr>
            </w:pPr>
            <w:r w:rsidRPr="0000352C"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57216" behindDoc="1" locked="0" layoutInCell="1" allowOverlap="1" wp14:anchorId="356FE809" wp14:editId="21255EA3">
                      <wp:simplePos x="0" y="0"/>
                      <wp:positionH relativeFrom="margin">
                        <wp:posOffset>-452120</wp:posOffset>
                      </wp:positionH>
                      <wp:positionV relativeFrom="page">
                        <wp:posOffset>-2244090</wp:posOffset>
                      </wp:positionV>
                      <wp:extent cx="7772400" cy="10737850"/>
                      <wp:effectExtent l="0" t="0" r="0" b="635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7378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á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9D0EBC" id="Grupo 1" o:spid="_x0000_s1026" alt="&quot;&quot;" style="position:absolute;margin-left:-35.6pt;margin-top:-176.7pt;width:612pt;height:845.5pt;z-index:-251659264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447" w:type="dxa"/>
          </w:tcPr>
          <w:p w14:paraId="670BDA99" w14:textId="77777777" w:rsidR="00A81248" w:rsidRPr="0000352C" w:rsidRDefault="00A81248">
            <w:pPr>
              <w:rPr>
                <w:noProof/>
              </w:rPr>
            </w:pPr>
          </w:p>
        </w:tc>
      </w:tr>
      <w:tr w:rsidR="00B528FA" w:rsidRPr="0000352C" w14:paraId="190D0D63" w14:textId="77777777" w:rsidTr="00F65311">
        <w:trPr>
          <w:trHeight w:val="1239"/>
        </w:trPr>
        <w:tc>
          <w:tcPr>
            <w:tcW w:w="5612" w:type="dxa"/>
          </w:tcPr>
          <w:p w14:paraId="16D1FFCB" w14:textId="77777777" w:rsidR="00B528FA" w:rsidRPr="0000352C" w:rsidRDefault="00B528FA" w:rsidP="00B528FA">
            <w:pPr>
              <w:rPr>
                <w:noProof/>
              </w:rPr>
            </w:pPr>
          </w:p>
        </w:tc>
        <w:tc>
          <w:tcPr>
            <w:tcW w:w="5447" w:type="dxa"/>
            <w:shd w:val="clear" w:color="auto" w:fill="auto"/>
          </w:tcPr>
          <w:p w14:paraId="4C15ADF6" w14:textId="24025DDD" w:rsidR="00B528FA" w:rsidRDefault="00B528FA" w:rsidP="00B528FA"/>
          <w:sdt>
            <w:sdtPr>
              <w:rPr>
                <w:color w:val="00C1C7" w:themeColor="accent2"/>
                <w:sz w:val="42"/>
                <w:szCs w:val="42"/>
              </w:rPr>
              <w:id w:val="1614949938"/>
              <w15:repeatingSection/>
            </w:sdtPr>
            <w:sdtContent>
              <w:sdt>
                <w:sdtPr>
                  <w:rPr>
                    <w:color w:val="00C1C7" w:themeColor="accent2"/>
                    <w:sz w:val="42"/>
                    <w:szCs w:val="42"/>
                  </w:rPr>
                  <w:id w:val="1281381944"/>
                  <w:placeholder>
                    <w:docPart w:val="B236B1C9385F446B9A3E71817EAAF247"/>
                  </w:placeholder>
                  <w15:repeatingSectionItem/>
                </w:sdtPr>
                <w:sdtContent>
                  <w:p w14:paraId="76BF923A" w14:textId="77777777" w:rsidR="00B528FA" w:rsidRDefault="00B528FA" w:rsidP="00B528FA">
                    <w:pPr>
                      <w:rPr>
                        <w:color w:val="00C1C7" w:themeColor="accent2"/>
                        <w:sz w:val="42"/>
                        <w:szCs w:val="42"/>
                      </w:rPr>
                    </w:pPr>
                  </w:p>
                  <w:sdt>
                    <w:sdtPr>
                      <w:rPr>
                        <w:sz w:val="42"/>
                        <w:szCs w:val="42"/>
                      </w:rPr>
                      <w:alias w:val="Asignaturas"/>
                      <w:tag w:val="Asignaturas"/>
                      <w:id w:val="-491950449"/>
                      <w:placeholder>
                        <w:docPart w:val="DCFE42462B744C2B98E8A94F4BEA2ED7"/>
                      </w:placeholder>
                      <w15:color w:val="33CCCC"/>
                      <w:comboBox>
                        <w:listItem w:displayText="D.  App.Web" w:value="D.  App.Web"/>
                        <w:listItem w:displayText="DWS" w:value="DWS"/>
                        <w:listItem w:displayText="Inglès" w:value="Inglès"/>
                        <w:listItem w:displayText="Diseño Int. web" w:value="Diseño Int. web"/>
                        <w:listItem w:displayText="EIE" w:value="EIE"/>
                        <w:listItem w:displayText="DWC" w:value="DWC"/>
                      </w:comboBox>
                    </w:sdtPr>
                    <w:sdtContent>
                      <w:p w14:paraId="114ED9FA" w14:textId="24025DDD" w:rsidR="00B528FA" w:rsidRPr="001D6475" w:rsidRDefault="00B528FA" w:rsidP="00B528FA">
                        <w:pPr>
                          <w:tabs>
                            <w:tab w:val="left" w:pos="3450"/>
                          </w:tabs>
                          <w:rPr>
                            <w:color w:val="00C1C7" w:themeColor="accent2"/>
                            <w:sz w:val="42"/>
                            <w:szCs w:val="42"/>
                          </w:rPr>
                        </w:pPr>
                        <w:r w:rsidRPr="00623A05">
                          <w:rPr>
                            <w:sz w:val="42"/>
                            <w:szCs w:val="42"/>
                          </w:rPr>
                          <w:t>TFG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B528FA" w:rsidRPr="0000352C" w14:paraId="16A140C7" w14:textId="77777777" w:rsidTr="007B6914">
        <w:trPr>
          <w:trHeight w:val="1239"/>
        </w:trPr>
        <w:tc>
          <w:tcPr>
            <w:tcW w:w="5612" w:type="dxa"/>
          </w:tcPr>
          <w:p w14:paraId="24C73FF8" w14:textId="77777777" w:rsidR="00B528FA" w:rsidRPr="0000352C" w:rsidRDefault="00B528FA" w:rsidP="00B528FA">
            <w:pPr>
              <w:rPr>
                <w:noProof/>
              </w:rPr>
            </w:pPr>
          </w:p>
        </w:tc>
        <w:tc>
          <w:tcPr>
            <w:tcW w:w="5447" w:type="dxa"/>
          </w:tcPr>
          <w:sdt>
            <w:sdtPr>
              <w:rPr>
                <w:noProof/>
                <w:color w:val="auto"/>
                <w:sz w:val="42"/>
                <w:szCs w:val="42"/>
              </w:rPr>
              <w:id w:val="392544953"/>
              <w:placeholder>
                <w:docPart w:val="66434380FA0C42B6A8FBD34CA2544175"/>
              </w:placeholder>
              <w:date w:fullDate="2024-10-28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14:paraId="5C46791D" w14:textId="5DCD3583" w:rsidR="00B528FA" w:rsidRPr="00B528FA" w:rsidRDefault="00B528FA" w:rsidP="00B528FA">
                <w:pPr>
                  <w:pStyle w:val="Texto"/>
                  <w:rPr>
                    <w:noProof/>
                    <w:color w:val="00C1C7" w:themeColor="accent2"/>
                    <w:sz w:val="42"/>
                    <w:szCs w:val="42"/>
                  </w:rPr>
                </w:pPr>
                <w:r w:rsidRPr="00623A05">
                  <w:rPr>
                    <w:noProof/>
                    <w:color w:val="auto"/>
                    <w:sz w:val="42"/>
                    <w:szCs w:val="42"/>
                  </w:rPr>
                  <w:t>28/10/2024</w:t>
                </w:r>
              </w:p>
            </w:sdtContent>
          </w:sdt>
        </w:tc>
      </w:tr>
      <w:tr w:rsidR="00B528FA" w:rsidRPr="00B528FA" w14:paraId="2C22822B" w14:textId="77777777" w:rsidTr="007B6914">
        <w:trPr>
          <w:trHeight w:val="1338"/>
        </w:trPr>
        <w:tc>
          <w:tcPr>
            <w:tcW w:w="5612" w:type="dxa"/>
          </w:tcPr>
          <w:p w14:paraId="433ED3B5" w14:textId="77777777" w:rsidR="00B528FA" w:rsidRPr="0000352C" w:rsidRDefault="00B528FA" w:rsidP="00B528FA">
            <w:pPr>
              <w:rPr>
                <w:noProof/>
              </w:rPr>
            </w:pPr>
          </w:p>
        </w:tc>
        <w:tc>
          <w:tcPr>
            <w:tcW w:w="5447" w:type="dxa"/>
          </w:tcPr>
          <w:p w14:paraId="00443538" w14:textId="64DAC6B9" w:rsidR="00B528FA" w:rsidRPr="00623A05" w:rsidRDefault="00B528FA" w:rsidP="00B528FA">
            <w:pPr>
              <w:pStyle w:val="Texto"/>
              <w:rPr>
                <w:color w:val="auto"/>
                <w:sz w:val="42"/>
                <w:szCs w:val="42"/>
              </w:rPr>
            </w:pPr>
            <w:r w:rsidRPr="00623A05">
              <w:rPr>
                <w:color w:val="auto"/>
                <w:sz w:val="42"/>
                <w:szCs w:val="42"/>
              </w:rPr>
              <w:t>Brian García Barnicoat  Pablo Ortega Fernández</w:t>
            </w:r>
          </w:p>
          <w:p w14:paraId="53BA4629" w14:textId="77777777" w:rsidR="00B528FA" w:rsidRPr="0000352C" w:rsidRDefault="00B528FA" w:rsidP="00B528FA">
            <w:pPr>
              <w:pStyle w:val="Ttulo2"/>
              <w:rPr>
                <w:noProof/>
              </w:rPr>
            </w:pPr>
          </w:p>
        </w:tc>
      </w:tr>
    </w:tbl>
    <w:p w14:paraId="65D75320" w14:textId="61DFC993" w:rsidR="6F2E6BFC" w:rsidRDefault="6F2E6BFC" w:rsidP="6F2E6BFC">
      <w:pPr>
        <w:pStyle w:val="Texto"/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en-US"/>
        </w:rPr>
        <w:id w:val="-183182677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D14045" w14:textId="77777777" w:rsidR="00F92D97" w:rsidRDefault="00F92D97">
          <w:pPr>
            <w:pStyle w:val="TtuloTDC"/>
          </w:pPr>
          <w:r>
            <w:t>Contenido</w:t>
          </w:r>
        </w:p>
        <w:p w14:paraId="7EA60E61" w14:textId="3B0610AE" w:rsidR="00751D26" w:rsidRDefault="00F92D97">
          <w:pPr>
            <w:pStyle w:val="TDC1"/>
            <w:tabs>
              <w:tab w:val="right" w:leader="dot" w:pos="10648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00051" w:history="1">
            <w:r w:rsidR="00751D26" w:rsidRPr="00950725">
              <w:rPr>
                <w:rStyle w:val="Hipervnculo"/>
                <w:noProof/>
              </w:rPr>
              <w:t>Propuesta TFG</w:t>
            </w:r>
            <w:r w:rsidR="00751D26">
              <w:rPr>
                <w:noProof/>
                <w:webHidden/>
              </w:rPr>
              <w:tab/>
            </w:r>
            <w:r w:rsidR="00751D26">
              <w:rPr>
                <w:noProof/>
                <w:webHidden/>
              </w:rPr>
              <w:fldChar w:fldCharType="begin"/>
            </w:r>
            <w:r w:rsidR="00751D26">
              <w:rPr>
                <w:noProof/>
                <w:webHidden/>
              </w:rPr>
              <w:instrText xml:space="preserve"> PAGEREF _Toc181100051 \h </w:instrText>
            </w:r>
            <w:r w:rsidR="00751D26">
              <w:rPr>
                <w:noProof/>
                <w:webHidden/>
              </w:rPr>
            </w:r>
            <w:r w:rsidR="00751D26">
              <w:rPr>
                <w:noProof/>
                <w:webHidden/>
              </w:rPr>
              <w:fldChar w:fldCharType="separate"/>
            </w:r>
            <w:r w:rsidR="00751D26">
              <w:rPr>
                <w:noProof/>
                <w:webHidden/>
              </w:rPr>
              <w:t>1</w:t>
            </w:r>
            <w:r w:rsidR="00751D26">
              <w:rPr>
                <w:noProof/>
                <w:webHidden/>
              </w:rPr>
              <w:fldChar w:fldCharType="end"/>
            </w:r>
          </w:hyperlink>
        </w:p>
        <w:p w14:paraId="4382A8E2" w14:textId="13B293FD" w:rsidR="00751D26" w:rsidRDefault="00751D26">
          <w:pPr>
            <w:pStyle w:val="TDC1"/>
            <w:tabs>
              <w:tab w:val="right" w:leader="dot" w:pos="10648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81100052" w:history="1">
            <w:r w:rsidRPr="00950725">
              <w:rPr>
                <w:rStyle w:val="Hipervnculo"/>
                <w:noProof/>
              </w:rPr>
              <w:t>TFG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5B382" w14:textId="3B83A6B7" w:rsidR="00751D26" w:rsidRDefault="00751D26">
          <w:pPr>
            <w:pStyle w:val="TDC2"/>
            <w:tabs>
              <w:tab w:val="right" w:leader="dot" w:pos="10648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81100053" w:history="1">
            <w:r w:rsidRPr="00950725">
              <w:rPr>
                <w:rStyle w:val="Hipervnculo"/>
                <w:noProof/>
              </w:rPr>
              <w:t>Programa de Hospitalización en el mundo del desarrollo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427B1" w14:textId="6A35B522" w:rsidR="00751D26" w:rsidRDefault="00751D26">
          <w:pPr>
            <w:pStyle w:val="TDC3"/>
            <w:tabs>
              <w:tab w:val="right" w:leader="dot" w:pos="10648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81100054" w:history="1">
            <w:r w:rsidRPr="00950725">
              <w:rPr>
                <w:rStyle w:val="Hipervnculo"/>
                <w:noProof/>
              </w:rPr>
              <w:t>Realización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3843E" w14:textId="0E1F1FAF" w:rsidR="00751D26" w:rsidRDefault="00751D26">
          <w:pPr>
            <w:pStyle w:val="TDC3"/>
            <w:tabs>
              <w:tab w:val="right" w:leader="dot" w:pos="10648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81100055" w:history="1">
            <w:r w:rsidRPr="0095072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541A6" w14:textId="0E6080AD" w:rsidR="00751D26" w:rsidRDefault="00751D26">
          <w:pPr>
            <w:pStyle w:val="TDC3"/>
            <w:tabs>
              <w:tab w:val="right" w:leader="dot" w:pos="10648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81100056" w:history="1">
            <w:r w:rsidRPr="00950725">
              <w:rPr>
                <w:rStyle w:val="Hipervnculo"/>
                <w:noProof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4525A" w14:textId="550A6CDC" w:rsidR="00751D26" w:rsidRDefault="00751D26">
          <w:pPr>
            <w:pStyle w:val="TDC2"/>
            <w:tabs>
              <w:tab w:val="right" w:leader="dot" w:pos="10648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81100057" w:history="1">
            <w:r w:rsidRPr="00950725">
              <w:rPr>
                <w:rStyle w:val="Hipervnculo"/>
                <w:noProof/>
              </w:rPr>
              <w:t>Conocimiento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80064" w14:textId="13D08400" w:rsidR="00751D26" w:rsidRDefault="00751D26">
          <w:pPr>
            <w:pStyle w:val="TDC2"/>
            <w:tabs>
              <w:tab w:val="right" w:leader="dot" w:pos="10648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81100058" w:history="1">
            <w:r w:rsidRPr="00950725">
              <w:rPr>
                <w:rStyle w:val="Hipervnculo"/>
                <w:noProof/>
              </w:rPr>
              <w:t>Tutores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820C4" w14:textId="4DB3D0ED" w:rsidR="00F92D97" w:rsidRDefault="00F92D97" w:rsidP="00F92D9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BADB454" w14:textId="77777777" w:rsidR="00F92D97" w:rsidRDefault="00F92D97" w:rsidP="00F92D97">
      <w:r>
        <w:br w:type="page"/>
      </w:r>
    </w:p>
    <w:p w14:paraId="41EBCC0A" w14:textId="42233871" w:rsidR="00F92D97" w:rsidRDefault="003B4166" w:rsidP="00F731E9">
      <w:pPr>
        <w:pStyle w:val="Ttulo1"/>
      </w:pPr>
      <w:bookmarkStart w:id="1" w:name="_Toc181100052"/>
      <w:r>
        <w:lastRenderedPageBreak/>
        <w:t>TFG</w:t>
      </w:r>
      <w:bookmarkEnd w:id="1"/>
    </w:p>
    <w:p w14:paraId="16C69B78" w14:textId="77777777" w:rsidR="003B4166" w:rsidRDefault="003B4166" w:rsidP="003B4166"/>
    <w:p w14:paraId="0BF9BADD" w14:textId="0ACB35CF" w:rsidR="003B4166" w:rsidRDefault="00767AAE" w:rsidP="003B4166">
      <w:pPr>
        <w:pStyle w:val="Ttulo2"/>
      </w:pPr>
      <w:bookmarkStart w:id="2" w:name="_Toc181100053"/>
      <w:r>
        <w:t xml:space="preserve">Programa de </w:t>
      </w:r>
      <w:r w:rsidR="00D65370">
        <w:t xml:space="preserve">Hospitalización </w:t>
      </w:r>
      <w:r w:rsidR="00734526">
        <w:t xml:space="preserve">en el </w:t>
      </w:r>
      <w:r w:rsidR="0073430B">
        <w:t>mundo de</w:t>
      </w:r>
      <w:r w:rsidR="000B1111">
        <w:t xml:space="preserve">l desarrollo </w:t>
      </w:r>
      <w:r w:rsidR="00A814D9">
        <w:t>web</w:t>
      </w:r>
      <w:bookmarkEnd w:id="2"/>
    </w:p>
    <w:p w14:paraId="215027FA" w14:textId="77777777" w:rsidR="003B4166" w:rsidRDefault="003B4166" w:rsidP="003B4166"/>
    <w:p w14:paraId="01AEF2FF" w14:textId="0C425D6E" w:rsidR="003B4166" w:rsidRPr="00DF0497" w:rsidRDefault="0092377A" w:rsidP="00DF0497">
      <w:pPr>
        <w:pStyle w:val="Ttulo3"/>
      </w:pPr>
      <w:bookmarkStart w:id="3" w:name="_Toc181100054"/>
      <w:r>
        <w:t>Realización</w:t>
      </w:r>
      <w:bookmarkEnd w:id="3"/>
      <w:r>
        <w:t xml:space="preserve">  </w:t>
      </w:r>
    </w:p>
    <w:p w14:paraId="389D9BFF" w14:textId="77777777" w:rsidR="00DF0497" w:rsidRPr="00DF0497" w:rsidRDefault="00DF0497" w:rsidP="00DF0497"/>
    <w:p w14:paraId="45238986" w14:textId="7C02CC59" w:rsidR="688D3168" w:rsidRDefault="6E537379" w:rsidP="688D3168">
      <w:pPr>
        <w:pStyle w:val="Texto"/>
      </w:pPr>
      <w:r>
        <w:t xml:space="preserve">El TFG </w:t>
      </w:r>
      <w:r w:rsidR="552CD010">
        <w:t>será</w:t>
      </w:r>
      <w:r>
        <w:t xml:space="preserve"> realizado por Brian </w:t>
      </w:r>
      <w:r w:rsidR="552CD010">
        <w:t>García</w:t>
      </w:r>
      <w:r>
        <w:t xml:space="preserve"> </w:t>
      </w:r>
      <w:r w:rsidR="00821A8C">
        <w:t xml:space="preserve">Barnicoat </w:t>
      </w:r>
      <w:r>
        <w:t>y Pablo Ortega</w:t>
      </w:r>
      <w:r w:rsidR="00821A8C">
        <w:t xml:space="preserve"> Fernández</w:t>
      </w:r>
      <w:r>
        <w:t>.</w:t>
      </w:r>
    </w:p>
    <w:p w14:paraId="6E58292A" w14:textId="77777777" w:rsidR="00DF0497" w:rsidRDefault="00DF0497" w:rsidP="00DF0497">
      <w:pPr>
        <w:pStyle w:val="Ttulo3"/>
      </w:pPr>
    </w:p>
    <w:p w14:paraId="1E6114F6" w14:textId="0D6DD0E0" w:rsidR="00DF0497" w:rsidRDefault="00DF0497" w:rsidP="00DF0497">
      <w:pPr>
        <w:pStyle w:val="Ttulo3"/>
      </w:pPr>
      <w:bookmarkStart w:id="4" w:name="_Toc181100055"/>
      <w:r>
        <w:t>Descripción</w:t>
      </w:r>
      <w:bookmarkEnd w:id="4"/>
    </w:p>
    <w:p w14:paraId="071EFAA4" w14:textId="1E1E115F" w:rsidR="6E537379" w:rsidRDefault="6E537379" w:rsidP="6E537379">
      <w:pPr>
        <w:pStyle w:val="Texto"/>
      </w:pPr>
    </w:p>
    <w:p w14:paraId="314DF0BF" w14:textId="0F2EEAC6" w:rsidR="003B4166" w:rsidRDefault="003B4166" w:rsidP="474C6C6F">
      <w:pPr>
        <w:pStyle w:val="Texto"/>
        <w:ind w:firstLine="720"/>
      </w:pPr>
      <w:r>
        <w:t xml:space="preserve">Nuestro TFG consiste en una </w:t>
      </w:r>
      <w:r w:rsidR="003760CC">
        <w:t>página</w:t>
      </w:r>
      <w:r>
        <w:t xml:space="preserve"> web de</w:t>
      </w:r>
      <w:r w:rsidR="003760CC">
        <w:t xml:space="preserve"> Salud</w:t>
      </w:r>
      <w:r>
        <w:t xml:space="preserve">, nos vamos a centrar en la diabetes y en la rama de la salud y el deporte vamos a tocar las ramas de la alimentación y del bienestar. </w:t>
      </w:r>
    </w:p>
    <w:p w14:paraId="40538486" w14:textId="77777777" w:rsidR="003B4166" w:rsidRDefault="003B4166" w:rsidP="003B4166">
      <w:pPr>
        <w:pStyle w:val="Texto"/>
      </w:pPr>
    </w:p>
    <w:p w14:paraId="1DC0BDC8" w14:textId="15F16FA5" w:rsidR="003B4166" w:rsidRPr="00AB1AE5" w:rsidRDefault="003B4166" w:rsidP="4F5188DE">
      <w:pPr>
        <w:pStyle w:val="Texto"/>
        <w:ind w:firstLine="720"/>
      </w:pPr>
      <w:r>
        <w:t xml:space="preserve">En la parte de bienestar nos vamos a centrar en la parte como el ejercicio diario la buena alimentación de las personas o un ejercicio diario </w:t>
      </w:r>
      <w:r w:rsidR="00182DC4">
        <w:t>aremos</w:t>
      </w:r>
      <w:r>
        <w:t xml:space="preserve"> un plan de entrenamiento diario y un plan de comidas saludables para que las personas se puedan guiar y tener una vida saludable. </w:t>
      </w:r>
    </w:p>
    <w:p w14:paraId="003406A1" w14:textId="737A5CEB" w:rsidR="46EEEFF7" w:rsidRDefault="46EEEFF7" w:rsidP="46EEEFF7">
      <w:pPr>
        <w:pStyle w:val="Texto"/>
      </w:pPr>
    </w:p>
    <w:p w14:paraId="676C9195" w14:textId="78EECCAC" w:rsidR="2205A5E4" w:rsidRDefault="2205A5E4" w:rsidP="4308B2B9">
      <w:pPr>
        <w:ind w:firstLine="720"/>
        <w:rPr>
          <w:sz w:val="22"/>
          <w:szCs w:val="22"/>
        </w:rPr>
      </w:pPr>
      <w:r w:rsidRPr="7BD3CBA5">
        <w:rPr>
          <w:sz w:val="22"/>
          <w:szCs w:val="22"/>
        </w:rPr>
        <w:t>Una idea que llevaremos a cabo es la parte del servidor local pondremos un servidor físico con acceso a internet y con una OpenVPN acceder al servidor local</w:t>
      </w:r>
      <w:r w:rsidR="008B4D34">
        <w:rPr>
          <w:sz w:val="22"/>
          <w:szCs w:val="22"/>
        </w:rPr>
        <w:t>.</w:t>
      </w:r>
    </w:p>
    <w:p w14:paraId="2AE12C89" w14:textId="77777777" w:rsidR="008B4D34" w:rsidRDefault="008B4D34" w:rsidP="4308B2B9">
      <w:pPr>
        <w:ind w:firstLine="720"/>
        <w:rPr>
          <w:sz w:val="22"/>
          <w:szCs w:val="22"/>
        </w:rPr>
      </w:pPr>
    </w:p>
    <w:p w14:paraId="23D2DF4C" w14:textId="466CE7CF" w:rsidR="008B4D34" w:rsidRPr="009D78FB" w:rsidRDefault="001D7D05" w:rsidP="4308B2B9">
      <w:pPr>
        <w:ind w:firstLine="720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Lo mas seguro es que cambiemos el tema de la pagina en un futuro cercano </w:t>
      </w:r>
    </w:p>
    <w:p w14:paraId="7ADEB019" w14:textId="1E36279B" w:rsidR="0955E1AA" w:rsidRDefault="0955E1AA" w:rsidP="0955E1AA">
      <w:pPr>
        <w:pStyle w:val="Texto"/>
      </w:pPr>
    </w:p>
    <w:p w14:paraId="29043888" w14:textId="72E78CDF" w:rsidR="591C900F" w:rsidRDefault="04860DFA" w:rsidP="591C900F">
      <w:pPr>
        <w:pStyle w:val="Ttulo3"/>
        <w:spacing w:line="259" w:lineRule="auto"/>
      </w:pPr>
      <w:bookmarkStart w:id="5" w:name="_Toc181100056"/>
      <w:r>
        <w:t>Herramientas</w:t>
      </w:r>
      <w:bookmarkEnd w:id="5"/>
    </w:p>
    <w:p w14:paraId="3AE0E544" w14:textId="777D37CA" w:rsidR="555CF24A" w:rsidRDefault="555CF24A" w:rsidP="555CF24A">
      <w:pPr>
        <w:pStyle w:val="Texto"/>
      </w:pPr>
    </w:p>
    <w:p w14:paraId="72E0B281" w14:textId="521E66C1" w:rsidR="001A5239" w:rsidRPr="00820967" w:rsidRDefault="41AB144E" w:rsidP="7ED8BBFD">
      <w:pPr>
        <w:pStyle w:val="Texto"/>
        <w:ind w:firstLine="720"/>
      </w:pPr>
      <w:r w:rsidRPr="00820967">
        <w:t xml:space="preserve">Como herramientas externas, usaremos repositorios de </w:t>
      </w:r>
      <w:r w:rsidR="2BC875E5" w:rsidRPr="00820967">
        <w:t>GitHub</w:t>
      </w:r>
      <w:r w:rsidRPr="00820967">
        <w:t xml:space="preserve">, para coger ideas para diseños o ideas para la propia </w:t>
      </w:r>
      <w:r w:rsidR="00E8031B" w:rsidRPr="00820967">
        <w:t>página</w:t>
      </w:r>
      <w:r w:rsidRPr="00820967">
        <w:t xml:space="preserve">, </w:t>
      </w:r>
      <w:r w:rsidR="5C1BA5A2" w:rsidRPr="00820967">
        <w:t>además</w:t>
      </w:r>
      <w:r w:rsidRPr="00820967">
        <w:t xml:space="preserve"> de otras cosas como IA para amedrentar trabajo, internet para buscar problemas, solucionar errores, etc.</w:t>
      </w:r>
    </w:p>
    <w:p w14:paraId="092A3F66" w14:textId="3AC828C5" w:rsidR="739527E8" w:rsidRDefault="739527E8" w:rsidP="739527E8">
      <w:pPr>
        <w:pStyle w:val="Texto"/>
        <w:rPr>
          <w:ins w:id="6" w:author="Microsoft Word" w:date="2024-10-28T09:43:00Z" w16du:dateUtc="2024-10-28T08:43:00Z"/>
        </w:rPr>
      </w:pPr>
    </w:p>
    <w:p w14:paraId="0DFF6717" w14:textId="7358E927" w:rsidR="00F731E9" w:rsidRDefault="0E596D87" w:rsidP="2846BC2D">
      <w:pPr>
        <w:pStyle w:val="Texto"/>
        <w:ind w:firstLine="720"/>
      </w:pPr>
      <w:r>
        <w:t>Como herramientas</w:t>
      </w:r>
      <w:r w:rsidR="278D37A5">
        <w:t xml:space="preserve"> </w:t>
      </w:r>
      <w:r w:rsidR="0A4E0A84">
        <w:t xml:space="preserve">relacionadas con </w:t>
      </w:r>
      <w:r w:rsidR="17F8A8EA">
        <w:t>el grado, usaremos</w:t>
      </w:r>
      <w:r w:rsidR="278D37A5">
        <w:t xml:space="preserve"> </w:t>
      </w:r>
      <w:r w:rsidR="53A5B54A">
        <w:t>HTML</w:t>
      </w:r>
      <w:r w:rsidR="43223067">
        <w:t xml:space="preserve"> y</w:t>
      </w:r>
      <w:r w:rsidR="3AB53704">
        <w:t xml:space="preserve"> CSS </w:t>
      </w:r>
      <w:r w:rsidR="77FB7338">
        <w:t xml:space="preserve">para </w:t>
      </w:r>
      <w:r w:rsidR="4DA29500">
        <w:t xml:space="preserve">el diseño de la </w:t>
      </w:r>
      <w:r w:rsidR="2D2FED8A">
        <w:t>página</w:t>
      </w:r>
      <w:r w:rsidR="0E6006DD">
        <w:t xml:space="preserve"> </w:t>
      </w:r>
      <w:r w:rsidR="2F4B8FB2">
        <w:t xml:space="preserve">principal, </w:t>
      </w:r>
      <w:r w:rsidR="14AF0196">
        <w:t xml:space="preserve">de lenguajes de </w:t>
      </w:r>
      <w:r w:rsidR="2D2FED8A">
        <w:t>programación</w:t>
      </w:r>
      <w:r w:rsidR="359FA421">
        <w:t xml:space="preserve">, </w:t>
      </w:r>
      <w:r w:rsidR="4EDE1BB4">
        <w:t>usaremos</w:t>
      </w:r>
      <w:r w:rsidR="192A1A34">
        <w:t xml:space="preserve"> </w:t>
      </w:r>
      <w:r w:rsidR="00C95B4D">
        <w:t>JavaScript</w:t>
      </w:r>
      <w:r w:rsidR="5687BF57">
        <w:t xml:space="preserve"> para las </w:t>
      </w:r>
      <w:r w:rsidR="56C356C4">
        <w:t>funcionalidades</w:t>
      </w:r>
      <w:r w:rsidR="42BFFCDD">
        <w:t xml:space="preserve"> de la </w:t>
      </w:r>
      <w:r w:rsidR="56C356C4">
        <w:t>página</w:t>
      </w:r>
      <w:r w:rsidR="42BFFCDD">
        <w:t xml:space="preserve">, </w:t>
      </w:r>
      <w:r w:rsidR="549B520C">
        <w:t>además teníamos</w:t>
      </w:r>
      <w:r w:rsidR="53C14122">
        <w:t xml:space="preserve"> pensado usar java, para programar una </w:t>
      </w:r>
      <w:r w:rsidR="002E1FDD">
        <w:t>hipotética</w:t>
      </w:r>
      <w:r w:rsidR="53C14122">
        <w:t xml:space="preserve"> </w:t>
      </w:r>
      <w:r w:rsidR="002E1FDD">
        <w:t>aplicación</w:t>
      </w:r>
      <w:r w:rsidR="72B8C7FB">
        <w:t xml:space="preserve">, y usar php o </w:t>
      </w:r>
      <w:r w:rsidR="729FC654">
        <w:t>MySQL</w:t>
      </w:r>
      <w:r w:rsidR="4A9B854C">
        <w:t xml:space="preserve"> para la </w:t>
      </w:r>
      <w:r w:rsidR="729FC654">
        <w:t>conexión</w:t>
      </w:r>
      <w:r w:rsidR="4A9B854C">
        <w:t xml:space="preserve"> con la base de datos</w:t>
      </w:r>
    </w:p>
    <w:p w14:paraId="1A228D76" w14:textId="2F56A43C" w:rsidR="00F731E9" w:rsidRPr="00F731E9" w:rsidRDefault="00F731E9" w:rsidP="00F731E9"/>
    <w:p w14:paraId="3A99B2DF" w14:textId="7276DED4" w:rsidR="00F731E9" w:rsidRDefault="00CB1744" w:rsidP="00CB1744">
      <w:pPr>
        <w:pStyle w:val="Ttulo2"/>
      </w:pPr>
      <w:bookmarkStart w:id="7" w:name="_Toc181100057"/>
      <w:r>
        <w:t>Conocimiento personal</w:t>
      </w:r>
      <w:bookmarkEnd w:id="7"/>
      <w:r>
        <w:t xml:space="preserve"> </w:t>
      </w:r>
    </w:p>
    <w:p w14:paraId="2763D3E6" w14:textId="77777777" w:rsidR="00CB1744" w:rsidRDefault="00CB1744" w:rsidP="00CB1744"/>
    <w:p w14:paraId="08E84C83" w14:textId="11C6CE6C" w:rsidR="00CB1744" w:rsidRDefault="00CB1744" w:rsidP="00EC5CF1">
      <w:pPr>
        <w:pStyle w:val="Texto"/>
        <w:ind w:firstLine="720"/>
      </w:pPr>
      <w:r>
        <w:t xml:space="preserve">Nuestra idea personal es crear un servidor local donde podamos meter </w:t>
      </w:r>
      <w:r w:rsidR="00580355">
        <w:t xml:space="preserve">los registros </w:t>
      </w:r>
      <w:r w:rsidR="001A41AD">
        <w:t xml:space="preserve">tendremos que investigar por nuestra cuenta </w:t>
      </w:r>
      <w:r w:rsidR="00676AAE">
        <w:t xml:space="preserve">como funcionan los servidores Linux </w:t>
      </w:r>
      <w:r w:rsidR="00D011DB">
        <w:t xml:space="preserve">las redes locales </w:t>
      </w:r>
      <w:r w:rsidR="009D6E2D">
        <w:t xml:space="preserve">y </w:t>
      </w:r>
      <w:r w:rsidR="00BD2311">
        <w:t xml:space="preserve">crear </w:t>
      </w:r>
      <w:r w:rsidR="00480A5A">
        <w:t>nuestra red local</w:t>
      </w:r>
      <w:r w:rsidR="00782055">
        <w:t xml:space="preserve">. </w:t>
      </w:r>
    </w:p>
    <w:p w14:paraId="2EE9670E" w14:textId="77777777" w:rsidR="00782055" w:rsidRDefault="00782055" w:rsidP="00CB1744">
      <w:pPr>
        <w:pStyle w:val="Texto"/>
      </w:pPr>
    </w:p>
    <w:p w14:paraId="17DED21C" w14:textId="65A1882F" w:rsidR="00B77893" w:rsidRDefault="00782055" w:rsidP="00EC5CF1">
      <w:pPr>
        <w:pStyle w:val="Texto"/>
        <w:ind w:firstLine="720"/>
      </w:pPr>
      <w:r>
        <w:t xml:space="preserve">El servidor estará compuesto por una torre una placa base 8gb de </w:t>
      </w:r>
      <w:r w:rsidR="00B77893">
        <w:t>RAM</w:t>
      </w:r>
      <w:r>
        <w:t xml:space="preserve"> </w:t>
      </w:r>
      <w:r w:rsidR="003175EF">
        <w:t>y</w:t>
      </w:r>
      <w:r w:rsidR="00591943">
        <w:t xml:space="preserve"> una red conectada </w:t>
      </w:r>
      <w:r w:rsidR="00764ABE">
        <w:t>directamente al ruter y tendremos que lograr la conexión entre el cliente y servidor</w:t>
      </w:r>
      <w:r w:rsidR="00B77893">
        <w:t>.</w:t>
      </w:r>
    </w:p>
    <w:p w14:paraId="6E5A5230" w14:textId="77777777" w:rsidR="00B77893" w:rsidRDefault="00B77893" w:rsidP="00B77893">
      <w:pPr>
        <w:pStyle w:val="Texto"/>
        <w:rPr>
          <w:u w:val="single"/>
        </w:rPr>
      </w:pPr>
    </w:p>
    <w:p w14:paraId="0748A4DD" w14:textId="6CFC76DC" w:rsidR="00A3375F" w:rsidRDefault="00A3375F" w:rsidP="00A3375F">
      <w:pPr>
        <w:pStyle w:val="Ttulo2"/>
      </w:pPr>
      <w:bookmarkStart w:id="8" w:name="_Toc181100058"/>
      <w:r>
        <w:t>Tutores</w:t>
      </w:r>
      <w:bookmarkEnd w:id="8"/>
    </w:p>
    <w:p w14:paraId="39AD678C" w14:textId="77777777" w:rsidR="00A3375F" w:rsidRDefault="00A3375F" w:rsidP="00A3375F"/>
    <w:p w14:paraId="54E94294" w14:textId="46960E3A" w:rsidR="00225162" w:rsidRDefault="00F56C1A" w:rsidP="00A3375F">
      <w:r>
        <w:t xml:space="preserve">Querríamos a Don Ciro </w:t>
      </w:r>
      <w:r w:rsidR="00225162">
        <w:t xml:space="preserve">por sus conocimientos en HTML , JAVASCRIPT Y CSS o </w:t>
      </w:r>
    </w:p>
    <w:p w14:paraId="4D54DD68" w14:textId="61B8807D" w:rsidR="00225162" w:rsidRPr="00A3375F" w:rsidRDefault="00225162" w:rsidP="00A3375F">
      <w:r>
        <w:t>a Elizabe</w:t>
      </w:r>
      <w:r w:rsidR="00BB69FF">
        <w:t xml:space="preserve">th </w:t>
      </w:r>
      <w:r w:rsidR="008657D7">
        <w:t xml:space="preserve">por sus conocimientos en diseños en </w:t>
      </w:r>
      <w:r w:rsidR="002F39D1">
        <w:t>Páginas</w:t>
      </w:r>
      <w:r w:rsidR="008657D7">
        <w:t xml:space="preserve"> web</w:t>
      </w:r>
    </w:p>
    <w:sectPr w:rsidR="00225162" w:rsidRPr="00A3375F" w:rsidSect="00A31A5B">
      <w:footerReference w:type="even" r:id="rId11"/>
      <w:footerReference w:type="default" r:id="rId12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3EF69" w14:textId="77777777" w:rsidR="003B4166" w:rsidRDefault="003B4166" w:rsidP="001205A1">
      <w:r>
        <w:separator/>
      </w:r>
    </w:p>
  </w:endnote>
  <w:endnote w:type="continuationSeparator" w:id="0">
    <w:p w14:paraId="4AF8276B" w14:textId="77777777" w:rsidR="003B4166" w:rsidRDefault="003B4166" w:rsidP="001205A1">
      <w:r>
        <w:continuationSeparator/>
      </w:r>
    </w:p>
  </w:endnote>
  <w:endnote w:type="continuationNotice" w:id="1">
    <w:p w14:paraId="6A8E7CDF" w14:textId="77777777" w:rsidR="00251FD7" w:rsidRDefault="00251F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F14C181" w14:textId="77777777" w:rsidR="001205A1" w:rsidRDefault="001205A1" w:rsidP="00987712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noProof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14:paraId="3A50640E" w14:textId="77777777"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04135834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5744FAA" w14:textId="77777777" w:rsidR="001205A1" w:rsidRDefault="001205A1" w:rsidP="00987712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2764EB">
          <w:rPr>
            <w:rStyle w:val="Nmerodepgina"/>
            <w:noProof/>
            <w:lang w:bidi="es-ES"/>
          </w:rPr>
          <w:t>8</w:t>
        </w:r>
        <w:r>
          <w:rPr>
            <w:rStyle w:val="Nmerodepgina"/>
            <w:lang w:bidi="es-ES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63752B3D" w14:textId="77777777" w:rsidTr="00A84125">
      <w:tc>
        <w:tcPr>
          <w:tcW w:w="5329" w:type="dxa"/>
        </w:tcPr>
        <w:p w14:paraId="3A212804" w14:textId="060094D3" w:rsidR="00F92D97" w:rsidRPr="001205A1" w:rsidRDefault="00B528FA" w:rsidP="002764EB">
          <w:pPr>
            <w:pStyle w:val="Piedepgina"/>
          </w:pPr>
          <w:r>
            <w:t>Propuesta TFG</w:t>
          </w:r>
        </w:p>
      </w:tc>
      <w:tc>
        <w:tcPr>
          <w:tcW w:w="5329" w:type="dxa"/>
        </w:tcPr>
        <w:p w14:paraId="2508F394" w14:textId="77777777" w:rsidR="001205A1" w:rsidRPr="001205A1" w:rsidRDefault="001205A1" w:rsidP="00A31A5B">
          <w:pPr>
            <w:pStyle w:val="Piedepgina"/>
          </w:pPr>
        </w:p>
      </w:tc>
    </w:tr>
  </w:tbl>
  <w:p w14:paraId="21089F06" w14:textId="77777777" w:rsidR="001205A1" w:rsidRDefault="001205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46EC5" w14:textId="77777777" w:rsidR="003B4166" w:rsidRDefault="003B4166" w:rsidP="001205A1">
      <w:r>
        <w:separator/>
      </w:r>
    </w:p>
  </w:footnote>
  <w:footnote w:type="continuationSeparator" w:id="0">
    <w:p w14:paraId="22593BFC" w14:textId="77777777" w:rsidR="003B4166" w:rsidRDefault="003B4166" w:rsidP="001205A1">
      <w:r>
        <w:continuationSeparator/>
      </w:r>
    </w:p>
  </w:footnote>
  <w:footnote w:type="continuationNotice" w:id="1">
    <w:p w14:paraId="58DED803" w14:textId="77777777" w:rsidR="00251FD7" w:rsidRDefault="00251FD7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2esE4Ib5w2+Pe" int2:id="DQxelFP1">
      <int2:state int2:value="Rejected" int2:type="AugLoop_Text_Critique"/>
    </int2:textHash>
    <int2:textHash int2:hashCode="IIJVrOMML3vrbb" int2:id="byRMEfuN">
      <int2:state int2:value="Rejected" int2:type="AugLoop_Text_Critique"/>
    </int2:textHash>
    <int2:textHash int2:hashCode="R0JeRJDRVIcT7+" int2:id="ewpTbqC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166"/>
    <w:rsid w:val="0000352C"/>
    <w:rsid w:val="00006B11"/>
    <w:rsid w:val="00007C71"/>
    <w:rsid w:val="00011244"/>
    <w:rsid w:val="000126AF"/>
    <w:rsid w:val="00012AC9"/>
    <w:rsid w:val="00022031"/>
    <w:rsid w:val="00035D92"/>
    <w:rsid w:val="00037038"/>
    <w:rsid w:val="0004189D"/>
    <w:rsid w:val="00043761"/>
    <w:rsid w:val="00046324"/>
    <w:rsid w:val="00046843"/>
    <w:rsid w:val="000471B4"/>
    <w:rsid w:val="0005689F"/>
    <w:rsid w:val="00056A55"/>
    <w:rsid w:val="00057C6D"/>
    <w:rsid w:val="00060C56"/>
    <w:rsid w:val="00061F4E"/>
    <w:rsid w:val="000634CD"/>
    <w:rsid w:val="00077551"/>
    <w:rsid w:val="00077E66"/>
    <w:rsid w:val="000819C1"/>
    <w:rsid w:val="00085DEB"/>
    <w:rsid w:val="000863DA"/>
    <w:rsid w:val="00090DE5"/>
    <w:rsid w:val="000962E8"/>
    <w:rsid w:val="000A7F68"/>
    <w:rsid w:val="000B0E3A"/>
    <w:rsid w:val="000B1111"/>
    <w:rsid w:val="000C1492"/>
    <w:rsid w:val="000C3D82"/>
    <w:rsid w:val="000C4ED1"/>
    <w:rsid w:val="000C7818"/>
    <w:rsid w:val="000D0822"/>
    <w:rsid w:val="000D5092"/>
    <w:rsid w:val="000D55BF"/>
    <w:rsid w:val="000E062E"/>
    <w:rsid w:val="000E2388"/>
    <w:rsid w:val="000E2AC4"/>
    <w:rsid w:val="000F1F19"/>
    <w:rsid w:val="000F22F1"/>
    <w:rsid w:val="000F2861"/>
    <w:rsid w:val="001040B2"/>
    <w:rsid w:val="00111D87"/>
    <w:rsid w:val="00114EEC"/>
    <w:rsid w:val="00115A5A"/>
    <w:rsid w:val="001179A8"/>
    <w:rsid w:val="001205A1"/>
    <w:rsid w:val="00125F20"/>
    <w:rsid w:val="00131C9B"/>
    <w:rsid w:val="00132DBD"/>
    <w:rsid w:val="0013352C"/>
    <w:rsid w:val="00133531"/>
    <w:rsid w:val="00135BA0"/>
    <w:rsid w:val="00136235"/>
    <w:rsid w:val="0014190E"/>
    <w:rsid w:val="00151FA1"/>
    <w:rsid w:val="00153C2B"/>
    <w:rsid w:val="00153E59"/>
    <w:rsid w:val="0015495F"/>
    <w:rsid w:val="001553D3"/>
    <w:rsid w:val="0015715F"/>
    <w:rsid w:val="00157E8C"/>
    <w:rsid w:val="00164A51"/>
    <w:rsid w:val="00165672"/>
    <w:rsid w:val="00166CAA"/>
    <w:rsid w:val="001679F9"/>
    <w:rsid w:val="00171A9B"/>
    <w:rsid w:val="00182DC4"/>
    <w:rsid w:val="001912E5"/>
    <w:rsid w:val="00196093"/>
    <w:rsid w:val="001A1C0D"/>
    <w:rsid w:val="001A219D"/>
    <w:rsid w:val="001A41AD"/>
    <w:rsid w:val="001A5239"/>
    <w:rsid w:val="001B51FC"/>
    <w:rsid w:val="001C188D"/>
    <w:rsid w:val="001C2E74"/>
    <w:rsid w:val="001C6450"/>
    <w:rsid w:val="001D6475"/>
    <w:rsid w:val="001D7D05"/>
    <w:rsid w:val="001E722F"/>
    <w:rsid w:val="001F1A30"/>
    <w:rsid w:val="001F2FCF"/>
    <w:rsid w:val="001F638C"/>
    <w:rsid w:val="001F7FB4"/>
    <w:rsid w:val="0020200F"/>
    <w:rsid w:val="00202F7C"/>
    <w:rsid w:val="00214E92"/>
    <w:rsid w:val="00215A31"/>
    <w:rsid w:val="00225162"/>
    <w:rsid w:val="00241C4D"/>
    <w:rsid w:val="002458F7"/>
    <w:rsid w:val="00247881"/>
    <w:rsid w:val="00247AC0"/>
    <w:rsid w:val="00251FD7"/>
    <w:rsid w:val="00255444"/>
    <w:rsid w:val="002560A5"/>
    <w:rsid w:val="00264616"/>
    <w:rsid w:val="00265AA9"/>
    <w:rsid w:val="00266474"/>
    <w:rsid w:val="002664BE"/>
    <w:rsid w:val="00275D5B"/>
    <w:rsid w:val="002764EB"/>
    <w:rsid w:val="0027706A"/>
    <w:rsid w:val="002877E8"/>
    <w:rsid w:val="00293EFE"/>
    <w:rsid w:val="002952F5"/>
    <w:rsid w:val="002956CC"/>
    <w:rsid w:val="00297E91"/>
    <w:rsid w:val="002A0E61"/>
    <w:rsid w:val="002A70F4"/>
    <w:rsid w:val="002B0D15"/>
    <w:rsid w:val="002B2FD8"/>
    <w:rsid w:val="002B667B"/>
    <w:rsid w:val="002C6B00"/>
    <w:rsid w:val="002C6E2F"/>
    <w:rsid w:val="002E096B"/>
    <w:rsid w:val="002E1FDD"/>
    <w:rsid w:val="002E315D"/>
    <w:rsid w:val="002E5A8F"/>
    <w:rsid w:val="002E7C4E"/>
    <w:rsid w:val="002F348A"/>
    <w:rsid w:val="002F39D1"/>
    <w:rsid w:val="002F5F4E"/>
    <w:rsid w:val="002F67DC"/>
    <w:rsid w:val="002F910D"/>
    <w:rsid w:val="00301BEB"/>
    <w:rsid w:val="0031055C"/>
    <w:rsid w:val="0031660B"/>
    <w:rsid w:val="003175EF"/>
    <w:rsid w:val="00320BC9"/>
    <w:rsid w:val="00325918"/>
    <w:rsid w:val="00326B3F"/>
    <w:rsid w:val="0032797E"/>
    <w:rsid w:val="00330120"/>
    <w:rsid w:val="003357C8"/>
    <w:rsid w:val="0033691E"/>
    <w:rsid w:val="00340D9A"/>
    <w:rsid w:val="00346A78"/>
    <w:rsid w:val="00352CAD"/>
    <w:rsid w:val="003531A0"/>
    <w:rsid w:val="00365846"/>
    <w:rsid w:val="00371EE1"/>
    <w:rsid w:val="003760CC"/>
    <w:rsid w:val="0038059F"/>
    <w:rsid w:val="003810FB"/>
    <w:rsid w:val="00397349"/>
    <w:rsid w:val="003A1D75"/>
    <w:rsid w:val="003A279F"/>
    <w:rsid w:val="003A798E"/>
    <w:rsid w:val="003B1C98"/>
    <w:rsid w:val="003B4166"/>
    <w:rsid w:val="003C20B7"/>
    <w:rsid w:val="003C3806"/>
    <w:rsid w:val="003D2FF8"/>
    <w:rsid w:val="003D3A84"/>
    <w:rsid w:val="003E2130"/>
    <w:rsid w:val="003F6A8B"/>
    <w:rsid w:val="003F6B6C"/>
    <w:rsid w:val="004045EC"/>
    <w:rsid w:val="00410973"/>
    <w:rsid w:val="00416AAB"/>
    <w:rsid w:val="00416F1F"/>
    <w:rsid w:val="004210C9"/>
    <w:rsid w:val="00425A99"/>
    <w:rsid w:val="0042777B"/>
    <w:rsid w:val="00436BF1"/>
    <w:rsid w:val="00446EF3"/>
    <w:rsid w:val="004548B8"/>
    <w:rsid w:val="0045564D"/>
    <w:rsid w:val="0046171D"/>
    <w:rsid w:val="00466444"/>
    <w:rsid w:val="0046785D"/>
    <w:rsid w:val="00471247"/>
    <w:rsid w:val="0047186D"/>
    <w:rsid w:val="00476FD0"/>
    <w:rsid w:val="004804C9"/>
    <w:rsid w:val="00480A5A"/>
    <w:rsid w:val="00485C70"/>
    <w:rsid w:val="00492055"/>
    <w:rsid w:val="0049255E"/>
    <w:rsid w:val="00492A64"/>
    <w:rsid w:val="00493ADD"/>
    <w:rsid w:val="00494178"/>
    <w:rsid w:val="004A0064"/>
    <w:rsid w:val="004A38CB"/>
    <w:rsid w:val="004A43EF"/>
    <w:rsid w:val="004A70A9"/>
    <w:rsid w:val="004B1E68"/>
    <w:rsid w:val="004B5A0F"/>
    <w:rsid w:val="004C1A59"/>
    <w:rsid w:val="004C2977"/>
    <w:rsid w:val="004C60F8"/>
    <w:rsid w:val="004D258C"/>
    <w:rsid w:val="004D3B36"/>
    <w:rsid w:val="004D483B"/>
    <w:rsid w:val="004E50CE"/>
    <w:rsid w:val="004E5F6B"/>
    <w:rsid w:val="004F0495"/>
    <w:rsid w:val="004F6C2C"/>
    <w:rsid w:val="00513061"/>
    <w:rsid w:val="0052083B"/>
    <w:rsid w:val="00521830"/>
    <w:rsid w:val="00521964"/>
    <w:rsid w:val="005243DE"/>
    <w:rsid w:val="0052541A"/>
    <w:rsid w:val="00525CC9"/>
    <w:rsid w:val="00531423"/>
    <w:rsid w:val="00531BA2"/>
    <w:rsid w:val="00535486"/>
    <w:rsid w:val="00542A1B"/>
    <w:rsid w:val="00542F8A"/>
    <w:rsid w:val="005452F6"/>
    <w:rsid w:val="00547AB1"/>
    <w:rsid w:val="00550641"/>
    <w:rsid w:val="00552334"/>
    <w:rsid w:val="005534B5"/>
    <w:rsid w:val="00553560"/>
    <w:rsid w:val="00554FF9"/>
    <w:rsid w:val="00560C99"/>
    <w:rsid w:val="00564271"/>
    <w:rsid w:val="00574B46"/>
    <w:rsid w:val="0057509C"/>
    <w:rsid w:val="00580355"/>
    <w:rsid w:val="00584840"/>
    <w:rsid w:val="00587794"/>
    <w:rsid w:val="00590D01"/>
    <w:rsid w:val="00591143"/>
    <w:rsid w:val="00591937"/>
    <w:rsid w:val="00591943"/>
    <w:rsid w:val="005934AB"/>
    <w:rsid w:val="00594792"/>
    <w:rsid w:val="00596694"/>
    <w:rsid w:val="005A271F"/>
    <w:rsid w:val="005A2C16"/>
    <w:rsid w:val="005B1253"/>
    <w:rsid w:val="005B21A7"/>
    <w:rsid w:val="005B4C0C"/>
    <w:rsid w:val="005B510B"/>
    <w:rsid w:val="005B5CE6"/>
    <w:rsid w:val="005D7912"/>
    <w:rsid w:val="005E6B25"/>
    <w:rsid w:val="005E74DD"/>
    <w:rsid w:val="005F41AD"/>
    <w:rsid w:val="005F44E8"/>
    <w:rsid w:val="005F4F46"/>
    <w:rsid w:val="005F58D6"/>
    <w:rsid w:val="005F61D1"/>
    <w:rsid w:val="005F6EF0"/>
    <w:rsid w:val="006008A9"/>
    <w:rsid w:val="00601D4D"/>
    <w:rsid w:val="00605552"/>
    <w:rsid w:val="006060B8"/>
    <w:rsid w:val="00617920"/>
    <w:rsid w:val="00623A05"/>
    <w:rsid w:val="00624883"/>
    <w:rsid w:val="00624FD6"/>
    <w:rsid w:val="00627198"/>
    <w:rsid w:val="00633E34"/>
    <w:rsid w:val="00640726"/>
    <w:rsid w:val="006425A1"/>
    <w:rsid w:val="006470C1"/>
    <w:rsid w:val="00651146"/>
    <w:rsid w:val="00655944"/>
    <w:rsid w:val="00666EC0"/>
    <w:rsid w:val="00667D07"/>
    <w:rsid w:val="00671A50"/>
    <w:rsid w:val="00671B37"/>
    <w:rsid w:val="006769E0"/>
    <w:rsid w:val="00676AAE"/>
    <w:rsid w:val="0068066E"/>
    <w:rsid w:val="00686DF3"/>
    <w:rsid w:val="00691DA0"/>
    <w:rsid w:val="00692CB7"/>
    <w:rsid w:val="006A4CDD"/>
    <w:rsid w:val="006B4743"/>
    <w:rsid w:val="006C0631"/>
    <w:rsid w:val="006C60E6"/>
    <w:rsid w:val="006C65EB"/>
    <w:rsid w:val="006C6C9C"/>
    <w:rsid w:val="006D19D1"/>
    <w:rsid w:val="006D2F98"/>
    <w:rsid w:val="006D3565"/>
    <w:rsid w:val="006E2028"/>
    <w:rsid w:val="006E297F"/>
    <w:rsid w:val="006E400A"/>
    <w:rsid w:val="006E67F3"/>
    <w:rsid w:val="006F6466"/>
    <w:rsid w:val="0070418E"/>
    <w:rsid w:val="00724C23"/>
    <w:rsid w:val="00730902"/>
    <w:rsid w:val="007314D0"/>
    <w:rsid w:val="0073430B"/>
    <w:rsid w:val="00734526"/>
    <w:rsid w:val="00743E73"/>
    <w:rsid w:val="00744195"/>
    <w:rsid w:val="00751D26"/>
    <w:rsid w:val="00756191"/>
    <w:rsid w:val="00756D23"/>
    <w:rsid w:val="00761B09"/>
    <w:rsid w:val="00764ABE"/>
    <w:rsid w:val="00767AAE"/>
    <w:rsid w:val="007745DD"/>
    <w:rsid w:val="007812B9"/>
    <w:rsid w:val="00782055"/>
    <w:rsid w:val="007869E2"/>
    <w:rsid w:val="0079016F"/>
    <w:rsid w:val="00796B04"/>
    <w:rsid w:val="007A0548"/>
    <w:rsid w:val="007A22B3"/>
    <w:rsid w:val="007A2A78"/>
    <w:rsid w:val="007A4B6E"/>
    <w:rsid w:val="007A74F8"/>
    <w:rsid w:val="007B0740"/>
    <w:rsid w:val="007B50E4"/>
    <w:rsid w:val="007B6914"/>
    <w:rsid w:val="007C1BAB"/>
    <w:rsid w:val="007C4E0A"/>
    <w:rsid w:val="007C59CE"/>
    <w:rsid w:val="007D02FA"/>
    <w:rsid w:val="007D25DE"/>
    <w:rsid w:val="007D2979"/>
    <w:rsid w:val="007D683E"/>
    <w:rsid w:val="007E16A1"/>
    <w:rsid w:val="007E1E57"/>
    <w:rsid w:val="007E5661"/>
    <w:rsid w:val="007E7616"/>
    <w:rsid w:val="007F06A3"/>
    <w:rsid w:val="007F2453"/>
    <w:rsid w:val="007F75D7"/>
    <w:rsid w:val="008011BB"/>
    <w:rsid w:val="00802224"/>
    <w:rsid w:val="0080283B"/>
    <w:rsid w:val="0080689C"/>
    <w:rsid w:val="00806F05"/>
    <w:rsid w:val="00814768"/>
    <w:rsid w:val="0081524B"/>
    <w:rsid w:val="00820967"/>
    <w:rsid w:val="00821A8C"/>
    <w:rsid w:val="00822310"/>
    <w:rsid w:val="00826A1C"/>
    <w:rsid w:val="00827A17"/>
    <w:rsid w:val="00832470"/>
    <w:rsid w:val="00844F89"/>
    <w:rsid w:val="00847A01"/>
    <w:rsid w:val="00851F62"/>
    <w:rsid w:val="00852425"/>
    <w:rsid w:val="008556F7"/>
    <w:rsid w:val="00862E46"/>
    <w:rsid w:val="008657D7"/>
    <w:rsid w:val="00865A23"/>
    <w:rsid w:val="00866C61"/>
    <w:rsid w:val="00871136"/>
    <w:rsid w:val="0087363B"/>
    <w:rsid w:val="0087480B"/>
    <w:rsid w:val="00875709"/>
    <w:rsid w:val="0088225C"/>
    <w:rsid w:val="00883842"/>
    <w:rsid w:val="008853CA"/>
    <w:rsid w:val="00891A2A"/>
    <w:rsid w:val="00895E88"/>
    <w:rsid w:val="00896C7C"/>
    <w:rsid w:val="008A0498"/>
    <w:rsid w:val="008A2000"/>
    <w:rsid w:val="008A25C4"/>
    <w:rsid w:val="008B16E7"/>
    <w:rsid w:val="008B25FC"/>
    <w:rsid w:val="008B2AFD"/>
    <w:rsid w:val="008B2B11"/>
    <w:rsid w:val="008B4D34"/>
    <w:rsid w:val="008B68BF"/>
    <w:rsid w:val="008B7BFF"/>
    <w:rsid w:val="008C0DB4"/>
    <w:rsid w:val="008C48C3"/>
    <w:rsid w:val="008C7AD0"/>
    <w:rsid w:val="008D4852"/>
    <w:rsid w:val="008D5EE8"/>
    <w:rsid w:val="008E47CF"/>
    <w:rsid w:val="008E4C85"/>
    <w:rsid w:val="008E6152"/>
    <w:rsid w:val="008E7D78"/>
    <w:rsid w:val="008F2A42"/>
    <w:rsid w:val="008F6588"/>
    <w:rsid w:val="0090053E"/>
    <w:rsid w:val="00901A1F"/>
    <w:rsid w:val="00906B3C"/>
    <w:rsid w:val="00910DA1"/>
    <w:rsid w:val="00920DF8"/>
    <w:rsid w:val="00920F44"/>
    <w:rsid w:val="0092377A"/>
    <w:rsid w:val="00932DE6"/>
    <w:rsid w:val="009503CC"/>
    <w:rsid w:val="0095090F"/>
    <w:rsid w:val="00955868"/>
    <w:rsid w:val="00956AAA"/>
    <w:rsid w:val="009570C2"/>
    <w:rsid w:val="00962E44"/>
    <w:rsid w:val="009705B5"/>
    <w:rsid w:val="00970A90"/>
    <w:rsid w:val="00972870"/>
    <w:rsid w:val="00972E0A"/>
    <w:rsid w:val="00974C56"/>
    <w:rsid w:val="00980366"/>
    <w:rsid w:val="00985492"/>
    <w:rsid w:val="00986701"/>
    <w:rsid w:val="00987712"/>
    <w:rsid w:val="00993CE7"/>
    <w:rsid w:val="009A56AE"/>
    <w:rsid w:val="009B312B"/>
    <w:rsid w:val="009B3BC1"/>
    <w:rsid w:val="009B5573"/>
    <w:rsid w:val="009B5D26"/>
    <w:rsid w:val="009C5BD8"/>
    <w:rsid w:val="009D0162"/>
    <w:rsid w:val="009D6E2D"/>
    <w:rsid w:val="009D78FB"/>
    <w:rsid w:val="009E0A25"/>
    <w:rsid w:val="009E1386"/>
    <w:rsid w:val="009E2C64"/>
    <w:rsid w:val="009E3957"/>
    <w:rsid w:val="009E66B8"/>
    <w:rsid w:val="009F4CBC"/>
    <w:rsid w:val="009F5021"/>
    <w:rsid w:val="009F65A5"/>
    <w:rsid w:val="00A000EA"/>
    <w:rsid w:val="00A043B2"/>
    <w:rsid w:val="00A157B8"/>
    <w:rsid w:val="00A15CF7"/>
    <w:rsid w:val="00A24793"/>
    <w:rsid w:val="00A25386"/>
    <w:rsid w:val="00A27D8B"/>
    <w:rsid w:val="00A31A5B"/>
    <w:rsid w:val="00A333C7"/>
    <w:rsid w:val="00A3375F"/>
    <w:rsid w:val="00A369B9"/>
    <w:rsid w:val="00A413E6"/>
    <w:rsid w:val="00A503E6"/>
    <w:rsid w:val="00A55BF5"/>
    <w:rsid w:val="00A57C15"/>
    <w:rsid w:val="00A67E50"/>
    <w:rsid w:val="00A778BB"/>
    <w:rsid w:val="00A81248"/>
    <w:rsid w:val="00A814D9"/>
    <w:rsid w:val="00A84125"/>
    <w:rsid w:val="00A85F8B"/>
    <w:rsid w:val="00A940AA"/>
    <w:rsid w:val="00AA3510"/>
    <w:rsid w:val="00AB1AE5"/>
    <w:rsid w:val="00AB35B9"/>
    <w:rsid w:val="00AB484C"/>
    <w:rsid w:val="00AC2E8F"/>
    <w:rsid w:val="00AC4AF4"/>
    <w:rsid w:val="00AC598D"/>
    <w:rsid w:val="00AD399D"/>
    <w:rsid w:val="00AE33AA"/>
    <w:rsid w:val="00AE6BC1"/>
    <w:rsid w:val="00B02A61"/>
    <w:rsid w:val="00B03890"/>
    <w:rsid w:val="00B04E88"/>
    <w:rsid w:val="00B057FC"/>
    <w:rsid w:val="00B05DCB"/>
    <w:rsid w:val="00B16FF3"/>
    <w:rsid w:val="00B2283A"/>
    <w:rsid w:val="00B26332"/>
    <w:rsid w:val="00B42BC1"/>
    <w:rsid w:val="00B5026C"/>
    <w:rsid w:val="00B51B94"/>
    <w:rsid w:val="00B528FA"/>
    <w:rsid w:val="00B52A8B"/>
    <w:rsid w:val="00B56508"/>
    <w:rsid w:val="00B64C67"/>
    <w:rsid w:val="00B71646"/>
    <w:rsid w:val="00B73989"/>
    <w:rsid w:val="00B74818"/>
    <w:rsid w:val="00B77893"/>
    <w:rsid w:val="00B93579"/>
    <w:rsid w:val="00B97713"/>
    <w:rsid w:val="00BB03FF"/>
    <w:rsid w:val="00BB0DB8"/>
    <w:rsid w:val="00BB3F7C"/>
    <w:rsid w:val="00BB5268"/>
    <w:rsid w:val="00BB69FF"/>
    <w:rsid w:val="00BB711A"/>
    <w:rsid w:val="00BC5477"/>
    <w:rsid w:val="00BD2311"/>
    <w:rsid w:val="00BD355D"/>
    <w:rsid w:val="00BD35C6"/>
    <w:rsid w:val="00BD76EA"/>
    <w:rsid w:val="00BD7B2C"/>
    <w:rsid w:val="00BE2CFD"/>
    <w:rsid w:val="00BE5D33"/>
    <w:rsid w:val="00BF141C"/>
    <w:rsid w:val="00BF72B0"/>
    <w:rsid w:val="00C007FE"/>
    <w:rsid w:val="00C05D8C"/>
    <w:rsid w:val="00C06525"/>
    <w:rsid w:val="00C0724B"/>
    <w:rsid w:val="00C1111E"/>
    <w:rsid w:val="00C122E8"/>
    <w:rsid w:val="00C22039"/>
    <w:rsid w:val="00C34416"/>
    <w:rsid w:val="00C35841"/>
    <w:rsid w:val="00C36DC4"/>
    <w:rsid w:val="00C47D1F"/>
    <w:rsid w:val="00C61E57"/>
    <w:rsid w:val="00C62C55"/>
    <w:rsid w:val="00C66528"/>
    <w:rsid w:val="00C66ACB"/>
    <w:rsid w:val="00C66BFC"/>
    <w:rsid w:val="00C673F6"/>
    <w:rsid w:val="00C70B4C"/>
    <w:rsid w:val="00C80214"/>
    <w:rsid w:val="00C85BAD"/>
    <w:rsid w:val="00C86FDA"/>
    <w:rsid w:val="00C915F0"/>
    <w:rsid w:val="00C95B4D"/>
    <w:rsid w:val="00CA0C4B"/>
    <w:rsid w:val="00CB1744"/>
    <w:rsid w:val="00CB1D89"/>
    <w:rsid w:val="00CB36ED"/>
    <w:rsid w:val="00CB47AC"/>
    <w:rsid w:val="00CB60EB"/>
    <w:rsid w:val="00CC1395"/>
    <w:rsid w:val="00CC619A"/>
    <w:rsid w:val="00CC7177"/>
    <w:rsid w:val="00CD02E2"/>
    <w:rsid w:val="00CD1053"/>
    <w:rsid w:val="00CD320C"/>
    <w:rsid w:val="00CE03EB"/>
    <w:rsid w:val="00CE20C8"/>
    <w:rsid w:val="00CF2049"/>
    <w:rsid w:val="00CF63E0"/>
    <w:rsid w:val="00CF75B2"/>
    <w:rsid w:val="00D0025A"/>
    <w:rsid w:val="00D00DB5"/>
    <w:rsid w:val="00D011DB"/>
    <w:rsid w:val="00D16D9F"/>
    <w:rsid w:val="00D2527C"/>
    <w:rsid w:val="00D30242"/>
    <w:rsid w:val="00D42E99"/>
    <w:rsid w:val="00D600D7"/>
    <w:rsid w:val="00D6183F"/>
    <w:rsid w:val="00D61A0F"/>
    <w:rsid w:val="00D6367A"/>
    <w:rsid w:val="00D65370"/>
    <w:rsid w:val="00D67936"/>
    <w:rsid w:val="00D7136C"/>
    <w:rsid w:val="00D753D2"/>
    <w:rsid w:val="00D86025"/>
    <w:rsid w:val="00DB144A"/>
    <w:rsid w:val="00DC7B00"/>
    <w:rsid w:val="00DD1012"/>
    <w:rsid w:val="00DD1AC7"/>
    <w:rsid w:val="00DD2A20"/>
    <w:rsid w:val="00DD5816"/>
    <w:rsid w:val="00DE373E"/>
    <w:rsid w:val="00DE5528"/>
    <w:rsid w:val="00DE5F64"/>
    <w:rsid w:val="00DF0497"/>
    <w:rsid w:val="00DF39EE"/>
    <w:rsid w:val="00E022E1"/>
    <w:rsid w:val="00E109E7"/>
    <w:rsid w:val="00E13F3C"/>
    <w:rsid w:val="00E25BF3"/>
    <w:rsid w:val="00E26082"/>
    <w:rsid w:val="00E3123F"/>
    <w:rsid w:val="00E31A0F"/>
    <w:rsid w:val="00E32E67"/>
    <w:rsid w:val="00E422BF"/>
    <w:rsid w:val="00E50AB1"/>
    <w:rsid w:val="00E54E8C"/>
    <w:rsid w:val="00E559EB"/>
    <w:rsid w:val="00E60E26"/>
    <w:rsid w:val="00E64247"/>
    <w:rsid w:val="00E67ADD"/>
    <w:rsid w:val="00E728FD"/>
    <w:rsid w:val="00E75C1D"/>
    <w:rsid w:val="00E8031B"/>
    <w:rsid w:val="00E90CB7"/>
    <w:rsid w:val="00EA0818"/>
    <w:rsid w:val="00EB0234"/>
    <w:rsid w:val="00EB5EBB"/>
    <w:rsid w:val="00EB745D"/>
    <w:rsid w:val="00EC4A3C"/>
    <w:rsid w:val="00EC4AA3"/>
    <w:rsid w:val="00EC5CF1"/>
    <w:rsid w:val="00EC7855"/>
    <w:rsid w:val="00ED411D"/>
    <w:rsid w:val="00ED41F2"/>
    <w:rsid w:val="00ED6E59"/>
    <w:rsid w:val="00ED71EB"/>
    <w:rsid w:val="00ED7640"/>
    <w:rsid w:val="00EE3661"/>
    <w:rsid w:val="00EE4743"/>
    <w:rsid w:val="00EE7BF7"/>
    <w:rsid w:val="00EF0943"/>
    <w:rsid w:val="00F12EE1"/>
    <w:rsid w:val="00F22070"/>
    <w:rsid w:val="00F24444"/>
    <w:rsid w:val="00F311C3"/>
    <w:rsid w:val="00F417E6"/>
    <w:rsid w:val="00F43E9D"/>
    <w:rsid w:val="00F45A2D"/>
    <w:rsid w:val="00F52A8D"/>
    <w:rsid w:val="00F56921"/>
    <w:rsid w:val="00F56C1A"/>
    <w:rsid w:val="00F625A2"/>
    <w:rsid w:val="00F629B8"/>
    <w:rsid w:val="00F65311"/>
    <w:rsid w:val="00F72209"/>
    <w:rsid w:val="00F731E9"/>
    <w:rsid w:val="00F74A4B"/>
    <w:rsid w:val="00F763EC"/>
    <w:rsid w:val="00F816DB"/>
    <w:rsid w:val="00F8486C"/>
    <w:rsid w:val="00F92D97"/>
    <w:rsid w:val="00FB1695"/>
    <w:rsid w:val="00FB2338"/>
    <w:rsid w:val="00FB65B8"/>
    <w:rsid w:val="00FC1A4D"/>
    <w:rsid w:val="00FC3B60"/>
    <w:rsid w:val="00FC49AE"/>
    <w:rsid w:val="00FD2FC3"/>
    <w:rsid w:val="00FD3FD8"/>
    <w:rsid w:val="00FD574D"/>
    <w:rsid w:val="00FE059F"/>
    <w:rsid w:val="00FE15B3"/>
    <w:rsid w:val="00FE40B6"/>
    <w:rsid w:val="00FE6E9B"/>
    <w:rsid w:val="00FF1E35"/>
    <w:rsid w:val="019E6BC8"/>
    <w:rsid w:val="01BDCD8E"/>
    <w:rsid w:val="0316ADEF"/>
    <w:rsid w:val="036359CA"/>
    <w:rsid w:val="04860DFA"/>
    <w:rsid w:val="04F1A73D"/>
    <w:rsid w:val="0955E1AA"/>
    <w:rsid w:val="0A4E0A84"/>
    <w:rsid w:val="0A8BC32F"/>
    <w:rsid w:val="0AE50243"/>
    <w:rsid w:val="0E596D87"/>
    <w:rsid w:val="0E6006DD"/>
    <w:rsid w:val="112A4BCF"/>
    <w:rsid w:val="11778826"/>
    <w:rsid w:val="1189CAA2"/>
    <w:rsid w:val="14AF0196"/>
    <w:rsid w:val="1607870A"/>
    <w:rsid w:val="17616B0D"/>
    <w:rsid w:val="17F8A8EA"/>
    <w:rsid w:val="192A1A34"/>
    <w:rsid w:val="19BE09D3"/>
    <w:rsid w:val="1A382653"/>
    <w:rsid w:val="2205A5E4"/>
    <w:rsid w:val="2239830B"/>
    <w:rsid w:val="234A828C"/>
    <w:rsid w:val="23EE3CB1"/>
    <w:rsid w:val="26E565AD"/>
    <w:rsid w:val="273E7E45"/>
    <w:rsid w:val="278D37A5"/>
    <w:rsid w:val="2846BC2D"/>
    <w:rsid w:val="2BC875E5"/>
    <w:rsid w:val="2BEB2975"/>
    <w:rsid w:val="2C4043D9"/>
    <w:rsid w:val="2D2FED8A"/>
    <w:rsid w:val="2DE4C85C"/>
    <w:rsid w:val="2EBD9439"/>
    <w:rsid w:val="2F4B8FB2"/>
    <w:rsid w:val="30D91E96"/>
    <w:rsid w:val="34D49C7A"/>
    <w:rsid w:val="359FA421"/>
    <w:rsid w:val="35E6656E"/>
    <w:rsid w:val="376CC66B"/>
    <w:rsid w:val="3780C832"/>
    <w:rsid w:val="37CB4AA8"/>
    <w:rsid w:val="389FCCB1"/>
    <w:rsid w:val="38FB63D6"/>
    <w:rsid w:val="3AB53704"/>
    <w:rsid w:val="3AB98DCB"/>
    <w:rsid w:val="3DB307FE"/>
    <w:rsid w:val="3F88FA01"/>
    <w:rsid w:val="3F99CBE6"/>
    <w:rsid w:val="41AB144E"/>
    <w:rsid w:val="427EA0B5"/>
    <w:rsid w:val="42BFFCDD"/>
    <w:rsid w:val="4308B2B9"/>
    <w:rsid w:val="43223067"/>
    <w:rsid w:val="46EEEFF7"/>
    <w:rsid w:val="474C6C6F"/>
    <w:rsid w:val="4A9B854C"/>
    <w:rsid w:val="4BEAC586"/>
    <w:rsid w:val="4DA29500"/>
    <w:rsid w:val="4EA803E9"/>
    <w:rsid w:val="4EDE1BB4"/>
    <w:rsid w:val="4F5188DE"/>
    <w:rsid w:val="4FAD4180"/>
    <w:rsid w:val="4FCD2329"/>
    <w:rsid w:val="501E6296"/>
    <w:rsid w:val="5228FF73"/>
    <w:rsid w:val="52AECEB9"/>
    <w:rsid w:val="53A5B54A"/>
    <w:rsid w:val="53C14122"/>
    <w:rsid w:val="53F97D56"/>
    <w:rsid w:val="549B520C"/>
    <w:rsid w:val="552CD010"/>
    <w:rsid w:val="555CF24A"/>
    <w:rsid w:val="5687BF57"/>
    <w:rsid w:val="56C356C4"/>
    <w:rsid w:val="584A34BF"/>
    <w:rsid w:val="591C900F"/>
    <w:rsid w:val="5B8F134B"/>
    <w:rsid w:val="5C1BA5A2"/>
    <w:rsid w:val="5FB523C3"/>
    <w:rsid w:val="61E3AD6B"/>
    <w:rsid w:val="65150649"/>
    <w:rsid w:val="65452B62"/>
    <w:rsid w:val="688D3168"/>
    <w:rsid w:val="69CA1C88"/>
    <w:rsid w:val="6ABC6428"/>
    <w:rsid w:val="6BDB0D94"/>
    <w:rsid w:val="6C3748F0"/>
    <w:rsid w:val="6E537379"/>
    <w:rsid w:val="6F2E6BFC"/>
    <w:rsid w:val="70B378F5"/>
    <w:rsid w:val="71DCFCFC"/>
    <w:rsid w:val="729FC654"/>
    <w:rsid w:val="72B8C7FB"/>
    <w:rsid w:val="731435B5"/>
    <w:rsid w:val="739527E8"/>
    <w:rsid w:val="74259765"/>
    <w:rsid w:val="751292EB"/>
    <w:rsid w:val="753D2324"/>
    <w:rsid w:val="761E6743"/>
    <w:rsid w:val="77FB7338"/>
    <w:rsid w:val="78C48707"/>
    <w:rsid w:val="78E18142"/>
    <w:rsid w:val="7A5B5555"/>
    <w:rsid w:val="7AAECAC2"/>
    <w:rsid w:val="7BD3CBA5"/>
    <w:rsid w:val="7BD975C9"/>
    <w:rsid w:val="7C4B38B1"/>
    <w:rsid w:val="7CD25618"/>
    <w:rsid w:val="7ED8B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7E32A9"/>
  <w15:chartTrackingRefBased/>
  <w15:docId w15:val="{DB5B9DCC-D3FD-4EC5-9C66-EC1FED52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B528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B528FA"/>
    <w:pPr>
      <w:keepNext/>
      <w:keepLines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B528FA"/>
    <w:pPr>
      <w:keepNext/>
      <w:keepLines/>
      <w:outlineLvl w:val="2"/>
    </w:pPr>
    <w:rPr>
      <w:rFonts w:asciiTheme="majorHAnsi" w:eastAsiaTheme="majorEastAsia" w:hAnsiTheme="majorHAnsi" w:cstheme="majorBidi"/>
      <w:b/>
    </w:rPr>
  </w:style>
  <w:style w:type="paragraph" w:styleId="Ttulo4">
    <w:name w:val="heading 4"/>
    <w:basedOn w:val="Normal"/>
    <w:next w:val="Normal"/>
    <w:link w:val="Ttulo4Car"/>
    <w:uiPriority w:val="3"/>
    <w:rsid w:val="00F731E9"/>
    <w:pPr>
      <w:keepNext/>
      <w:keepLines/>
      <w:outlineLvl w:val="3"/>
    </w:pPr>
    <w:rPr>
      <w:rFonts w:eastAsiaTheme="majorEastAsia" w:cstheme="majorBidi"/>
      <w:b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4"/>
    <w:rsid w:val="00340D9A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B528FA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B528FA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B528FA"/>
    <w:rPr>
      <w:rFonts w:asciiTheme="majorHAnsi" w:eastAsiaTheme="majorEastAsia" w:hAnsiTheme="majorHAnsi" w:cstheme="majorBidi"/>
      <w:b/>
    </w:rPr>
  </w:style>
  <w:style w:type="character" w:customStyle="1" w:styleId="Ttulo4Car">
    <w:name w:val="Título 4 Car"/>
    <w:basedOn w:val="Fuentedeprrafopredeter"/>
    <w:link w:val="Ttulo4"/>
    <w:uiPriority w:val="3"/>
    <w:rsid w:val="00F731E9"/>
    <w:rPr>
      <w:rFonts w:eastAsiaTheme="majorEastAsia" w:cstheme="majorBidi"/>
      <w:b/>
      <w:i/>
      <w:iCs/>
      <w:color w:val="000000" w:themeColor="text1"/>
    </w:rPr>
  </w:style>
  <w:style w:type="paragraph" w:customStyle="1" w:styleId="Texto">
    <w:name w:val="Texto"/>
    <w:basedOn w:val="Normal"/>
    <w:uiPriority w:val="5"/>
    <w:qFormat/>
    <w:rsid w:val="00F731E9"/>
    <w:rPr>
      <w:i/>
      <w:color w:val="000000" w:themeColor="text1"/>
      <w:sz w:val="22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65311"/>
    <w:rPr>
      <w:i w:val="0"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rFonts w:asciiTheme="majorHAnsi" w:hAnsiTheme="majorHAnsi"/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  <w:style w:type="paragraph" w:styleId="NormalWeb">
    <w:name w:val="Normal (Web)"/>
    <w:basedOn w:val="Normal"/>
    <w:uiPriority w:val="99"/>
    <w:semiHidden/>
    <w:unhideWhenUsed/>
    <w:rsid w:val="009877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character" w:styleId="Hipervnculo">
    <w:name w:val="Hyperlink"/>
    <w:basedOn w:val="Fuentedeprrafopredeter"/>
    <w:uiPriority w:val="99"/>
    <w:rsid w:val="002764EB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2D97"/>
    <w:pPr>
      <w:spacing w:line="259" w:lineRule="auto"/>
      <w:outlineLvl w:val="9"/>
    </w:pPr>
    <w:rPr>
      <w:b w:val="0"/>
      <w:color w:val="0D294E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rsid w:val="00F92D97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F92D9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F92D97"/>
    <w:pPr>
      <w:spacing w:after="100"/>
      <w:ind w:left="480"/>
    </w:pPr>
  </w:style>
  <w:style w:type="paragraph" w:customStyle="1" w:styleId="Titulo2">
    <w:name w:val="Titulo 2"/>
    <w:basedOn w:val="Ttulo2"/>
    <w:link w:val="Titulo2Car"/>
    <w:uiPriority w:val="6"/>
    <w:rsid w:val="00F731E9"/>
  </w:style>
  <w:style w:type="character" w:customStyle="1" w:styleId="Titulo2Car">
    <w:name w:val="Titulo 2 Car"/>
    <w:basedOn w:val="Ttulo2Car"/>
    <w:link w:val="Titulo2"/>
    <w:uiPriority w:val="6"/>
    <w:rsid w:val="00F731E9"/>
    <w:rPr>
      <w:rFonts w:asciiTheme="majorHAnsi" w:eastAsiaTheme="majorEastAsia" w:hAnsiTheme="majorHAnsi" w:cstheme="majorBidi"/>
      <w:b/>
      <w:color w:val="0D294E" w:themeColor="accent1" w:themeShade="BF"/>
      <w:sz w:val="32"/>
      <w:szCs w:val="26"/>
    </w:rPr>
  </w:style>
  <w:style w:type="paragraph" w:customStyle="1" w:styleId="Tituloprincipal">
    <w:name w:val="Titulo principal"/>
    <w:basedOn w:val="Ttulo1"/>
    <w:link w:val="TituloprincipalCar"/>
    <w:uiPriority w:val="6"/>
    <w:qFormat/>
    <w:rsid w:val="00CA0C4B"/>
    <w:rPr>
      <w:noProof/>
      <w:sz w:val="76"/>
    </w:rPr>
  </w:style>
  <w:style w:type="character" w:customStyle="1" w:styleId="TituloprincipalCar">
    <w:name w:val="Titulo principal Car"/>
    <w:basedOn w:val="Ttulo1Car"/>
    <w:link w:val="Tituloprincipal"/>
    <w:uiPriority w:val="6"/>
    <w:rsid w:val="00CA0C4B"/>
    <w:rPr>
      <w:rFonts w:asciiTheme="majorHAnsi" w:eastAsiaTheme="majorEastAsia" w:hAnsiTheme="majorHAnsi" w:cstheme="majorBidi"/>
      <w:b/>
      <w:noProof/>
      <w:color w:val="123869" w:themeColor="accent1"/>
      <w:sz w:val="7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OneDrive\Documentos\Plantillas%20personalizadas%20de%20Office\Plantillas%202024-202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236B1C9385F446B9A3E71817EAAF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4AFD2-C99E-4A1B-B671-1FC422DF76D3}"/>
      </w:docPartPr>
      <w:docPartBody>
        <w:p w:rsidR="00674079" w:rsidRDefault="00674079" w:rsidP="00674079">
          <w:pPr>
            <w:pStyle w:val="B236B1C9385F446B9A3E71817EAAF247"/>
          </w:pPr>
          <w:r w:rsidRPr="00AD48FD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DCFE42462B744C2B98E8A94F4BEA2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7E2EB-5243-46FF-B9EB-6D75FAE93142}"/>
      </w:docPartPr>
      <w:docPartBody>
        <w:p w:rsidR="00674079" w:rsidRDefault="00674079" w:rsidP="00674079">
          <w:pPr>
            <w:pStyle w:val="DCFE42462B744C2B98E8A94F4BEA2ED7"/>
          </w:pPr>
          <w:r w:rsidRPr="00777335">
            <w:rPr>
              <w:rStyle w:val="Textodelmarcadordeposicin"/>
            </w:rPr>
            <w:t>Elija un elemento.</w:t>
          </w:r>
        </w:p>
      </w:docPartBody>
    </w:docPart>
    <w:docPart>
      <w:docPartPr>
        <w:name w:val="66434380FA0C42B6A8FBD34CA2544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CED31-407A-441B-9A0A-FCE889390D6E}"/>
      </w:docPartPr>
      <w:docPartBody>
        <w:p w:rsidR="00674079" w:rsidRDefault="00674079" w:rsidP="00674079">
          <w:pPr>
            <w:pStyle w:val="66434380FA0C42B6A8FBD34CA2544175"/>
          </w:pPr>
          <w:r w:rsidRPr="00777335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79"/>
    <w:rsid w:val="00674079"/>
    <w:rsid w:val="00BD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86D334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74079"/>
    <w:rPr>
      <w:color w:val="808080"/>
    </w:rPr>
  </w:style>
  <w:style w:type="paragraph" w:customStyle="1" w:styleId="843AFD1FF33045BDB4BE07C82FF28019">
    <w:name w:val="843AFD1FF33045BDB4BE07C82FF28019"/>
  </w:style>
  <w:style w:type="paragraph" w:customStyle="1" w:styleId="D5A032194D6D4320AD626C6CF7E27293">
    <w:name w:val="D5A032194D6D4320AD626C6CF7E27293"/>
  </w:style>
  <w:style w:type="paragraph" w:customStyle="1" w:styleId="C6B4C035A9874D939F39407BF2619A3C">
    <w:name w:val="C6B4C035A9874D939F39407BF2619A3C"/>
  </w:style>
  <w:style w:type="paragraph" w:customStyle="1" w:styleId="B236B1C9385F446B9A3E71817EAAF247">
    <w:name w:val="B236B1C9385F446B9A3E71817EAAF247"/>
    <w:rsid w:val="00674079"/>
  </w:style>
  <w:style w:type="paragraph" w:customStyle="1" w:styleId="DCFE42462B744C2B98E8A94F4BEA2ED7">
    <w:name w:val="DCFE42462B744C2B98E8A94F4BEA2ED7"/>
    <w:rsid w:val="00674079"/>
  </w:style>
  <w:style w:type="paragraph" w:customStyle="1" w:styleId="621BA29543DC48D692EEE87468AD8D78">
    <w:name w:val="621BA29543DC48D692EEE87468AD8D78"/>
    <w:rsid w:val="00674079"/>
  </w:style>
  <w:style w:type="paragraph" w:customStyle="1" w:styleId="BC9D408BF2974D7590FD8D907B4005C1">
    <w:name w:val="BC9D408BF2974D7590FD8D907B4005C1"/>
    <w:rsid w:val="00674079"/>
  </w:style>
  <w:style w:type="paragraph" w:customStyle="1" w:styleId="602CD80CF3894F1F80B8556A13B8B036">
    <w:name w:val="602CD80CF3894F1F80B8556A13B8B036"/>
    <w:rsid w:val="00674079"/>
  </w:style>
  <w:style w:type="paragraph" w:customStyle="1" w:styleId="9499D86B8979450A9E5A621C3F767ADA">
    <w:name w:val="9499D86B8979450A9E5A621C3F767ADA"/>
    <w:rsid w:val="00674079"/>
  </w:style>
  <w:style w:type="paragraph" w:customStyle="1" w:styleId="66434380FA0C42B6A8FBD34CA2544175">
    <w:name w:val="66434380FA0C42B6A8FBD34CA2544175"/>
    <w:rsid w:val="006740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BF290F0-B92C-4BD6-AA83-AC988ED159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Plantillas 2024-2025</Template>
  <TotalTime>2</TotalTime>
  <Pages>3</Pages>
  <Words>432</Words>
  <Characters>2382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2809</CharactersWithSpaces>
  <SharedDoc>false</SharedDoc>
  <HLinks>
    <vt:vector size="30" baseType="variant"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_Toc181001626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_Toc181001625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_Toc181001624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_Toc181001623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_Toc181001622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Garcia</dc:creator>
  <cp:keywords/>
  <dc:description/>
  <cp:lastModifiedBy>Brian Garcia</cp:lastModifiedBy>
  <cp:revision>3</cp:revision>
  <dcterms:created xsi:type="dcterms:W3CDTF">2024-10-29T12:12:00Z</dcterms:created>
  <dcterms:modified xsi:type="dcterms:W3CDTF">2024-10-29T12:14:00Z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Status">
    <vt:lpwstr>Not started</vt:lpwstr>
  </property>
  <property fmtid="{D5CDD505-2E9C-101B-9397-08002B2CF9AE}" pid="4" name="MediaServiceKeyPoints">
    <vt:lpwstr/>
  </property>
</Properties>
</file>